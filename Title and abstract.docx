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48B0" w14:textId="35F7A7DC" w:rsidR="00620E4D" w:rsidRPr="00620E4D" w:rsidDel="005964D3" w:rsidRDefault="00620E4D">
      <w:pPr>
        <w:rPr>
          <w:del w:id="0" w:author="Partha Roop" w:date="2019-02-21T16:51:00Z"/>
          <w:rFonts w:ascii="Arial" w:hAnsi="Arial" w:cs="Arial"/>
          <w:color w:val="222222"/>
          <w:shd w:val="clear" w:color="auto" w:fill="FFFFFF"/>
        </w:rPr>
      </w:pPr>
      <w:del w:id="1" w:author="Partha Roop" w:date="2019-02-21T16:51:00Z">
        <w:r w:rsidRPr="00620E4D" w:rsidDel="005964D3">
          <w:rPr>
            <w:rFonts w:ascii="Arial" w:hAnsi="Arial" w:cs="Arial"/>
            <w:color w:val="222222"/>
            <w:shd w:val="clear" w:color="auto" w:fill="FFFFFF"/>
          </w:rPr>
          <w:delText xml:space="preserve">Title: </w:delText>
        </w:r>
      </w:del>
    </w:p>
    <w:p w14:paraId="09923D08" w14:textId="78EF7EA2" w:rsidR="0046044D" w:rsidRPr="00620E4D" w:rsidRDefault="00620E4D">
      <w:pPr>
        <w:rPr>
          <w:rFonts w:ascii="Arial" w:hAnsi="Arial" w:cs="Arial"/>
          <w:color w:val="222222"/>
          <w:u w:val="single"/>
          <w:shd w:val="clear" w:color="auto" w:fill="FFFFFF"/>
        </w:rPr>
      </w:pPr>
      <w:del w:id="2" w:author="Partha Roop" w:date="2019-02-21T16:53:00Z">
        <w:r w:rsidRPr="00620E4D" w:rsidDel="005964D3">
          <w:rPr>
            <w:rFonts w:ascii="Arial" w:hAnsi="Arial" w:cs="Arial"/>
            <w:color w:val="222222"/>
            <w:u w:val="single"/>
            <w:shd w:val="clear" w:color="auto" w:fill="FFFFFF"/>
          </w:rPr>
          <w:delText>Artificial</w:delText>
        </w:r>
      </w:del>
      <w:r w:rsidRPr="00620E4D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ins w:id="3" w:author="Partha Roop" w:date="2019-02-21T16:53:00Z">
        <w:r w:rsidR="005964D3">
          <w:rPr>
            <w:rFonts w:ascii="Arial" w:hAnsi="Arial" w:cs="Arial"/>
            <w:color w:val="222222"/>
            <w:u w:val="single"/>
            <w:shd w:val="clear" w:color="auto" w:fill="FFFFFF"/>
          </w:rPr>
          <w:t xml:space="preserve">Synchronous </w:t>
        </w:r>
      </w:ins>
      <w:r w:rsidRPr="00620E4D">
        <w:rPr>
          <w:rFonts w:ascii="Arial" w:hAnsi="Arial" w:cs="Arial"/>
          <w:color w:val="222222"/>
          <w:u w:val="single"/>
          <w:shd w:val="clear" w:color="auto" w:fill="FFFFFF"/>
        </w:rPr>
        <w:t xml:space="preserve">Neural Networks for </w:t>
      </w:r>
      <w:del w:id="4" w:author="Partha Roop" w:date="2019-02-21T16:51:00Z">
        <w:r w:rsidRPr="00620E4D" w:rsidDel="005964D3">
          <w:rPr>
            <w:rFonts w:ascii="Arial" w:hAnsi="Arial" w:cs="Arial"/>
            <w:color w:val="222222"/>
            <w:u w:val="single"/>
            <w:shd w:val="clear" w:color="auto" w:fill="FFFFFF"/>
          </w:rPr>
          <w:delText xml:space="preserve">(Safe) </w:delText>
        </w:r>
      </w:del>
      <w:r w:rsidRPr="00620E4D">
        <w:rPr>
          <w:rFonts w:ascii="Arial" w:hAnsi="Arial" w:cs="Arial"/>
          <w:color w:val="222222"/>
          <w:u w:val="single"/>
          <w:shd w:val="clear" w:color="auto" w:fill="FFFFFF"/>
        </w:rPr>
        <w:t>Cyber-Physical Systems</w:t>
      </w:r>
    </w:p>
    <w:p w14:paraId="3FE7018B" w14:textId="63DD0028" w:rsidR="00620E4D" w:rsidRPr="00620E4D" w:rsidRDefault="00620E4D">
      <w:pPr>
        <w:rPr>
          <w:rFonts w:ascii="Arial" w:hAnsi="Arial" w:cs="Arial"/>
          <w:color w:val="222222"/>
          <w:shd w:val="clear" w:color="auto" w:fill="FFFFFF"/>
        </w:rPr>
      </w:pPr>
      <w:r w:rsidRPr="00620E4D">
        <w:rPr>
          <w:rFonts w:ascii="Arial" w:hAnsi="Arial" w:cs="Arial"/>
          <w:color w:val="222222"/>
          <w:shd w:val="clear" w:color="auto" w:fill="FFFFFF"/>
        </w:rPr>
        <w:t>Notes:</w:t>
      </w:r>
    </w:p>
    <w:p w14:paraId="305BF66B" w14:textId="2E68E5CF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CPS must be “safe”, so having “safe” in title may not be necessary.</w:t>
      </w:r>
    </w:p>
    <w:p w14:paraId="09450FE4" w14:textId="76E1D706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ANNs must be mentioned.</w:t>
      </w:r>
    </w:p>
    <w:p w14:paraId="5102FF35" w14:textId="2AB52814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Synchronous probably does not have to be mentioned.</w:t>
      </w:r>
    </w:p>
    <w:p w14:paraId="02CF4F5A" w14:textId="1FD8DEAF" w:rsidR="00620E4D" w:rsidRPr="00620E4D" w:rsidRDefault="00620E4D" w:rsidP="00620E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0E4D">
        <w:rPr>
          <w:rFonts w:ascii="Arial" w:hAnsi="Arial" w:cs="Arial"/>
        </w:rPr>
        <w:t>CPS should be mentioned; they are a core component of this field of research.</w:t>
      </w:r>
    </w:p>
    <w:p w14:paraId="5DE3A961" w14:textId="04E09EFB" w:rsidR="00620E4D" w:rsidRPr="00620E4D" w:rsidRDefault="00620E4D" w:rsidP="00620E4D">
      <w:pPr>
        <w:rPr>
          <w:rFonts w:ascii="Arial" w:hAnsi="Arial" w:cs="Arial"/>
        </w:rPr>
      </w:pPr>
    </w:p>
    <w:p w14:paraId="383FB9F5" w14:textId="34629A59" w:rsidR="00620E4D" w:rsidRPr="00620E4D" w:rsidRDefault="00620E4D" w:rsidP="00620E4D">
      <w:pPr>
        <w:rPr>
          <w:rFonts w:ascii="Arial" w:hAnsi="Arial" w:cs="Arial"/>
        </w:rPr>
      </w:pPr>
      <w:r w:rsidRPr="00620E4D">
        <w:rPr>
          <w:rFonts w:ascii="Arial" w:hAnsi="Arial" w:cs="Arial"/>
        </w:rPr>
        <w:t>Abstract:</w:t>
      </w:r>
    </w:p>
    <w:p w14:paraId="45C822E7" w14:textId="60CBF5D8" w:rsidR="00620E4D" w:rsidRDefault="00611D18" w:rsidP="00620E4D">
      <w:pPr>
        <w:rPr>
          <w:rFonts w:ascii="Arial" w:hAnsi="Arial" w:cs="Arial"/>
          <w:i/>
        </w:rPr>
      </w:pPr>
      <w:r w:rsidRPr="00611D18">
        <w:rPr>
          <w:rFonts w:ascii="Arial" w:hAnsi="Arial" w:cs="Arial"/>
          <w:i/>
        </w:rPr>
        <w:t>Cyber-physical systems (CPS), such as autonomous vehicles or smart power grids, use interactive machine learning modules for decision making. Current design approaches use multiple machine learning modules, often using</w:t>
      </w:r>
      <w:r w:rsidR="007B46E1">
        <w:rPr>
          <w:rFonts w:ascii="Arial" w:hAnsi="Arial" w:cs="Arial"/>
          <w:i/>
        </w:rPr>
        <w:t xml:space="preserve"> Artificial</w:t>
      </w:r>
      <w:r w:rsidRPr="00611D18">
        <w:rPr>
          <w:rFonts w:ascii="Arial" w:hAnsi="Arial" w:cs="Arial"/>
          <w:i/>
        </w:rPr>
        <w:t xml:space="preserve"> </w:t>
      </w:r>
      <w:r w:rsidR="007B46E1">
        <w:rPr>
          <w:rFonts w:ascii="Arial" w:hAnsi="Arial" w:cs="Arial"/>
          <w:i/>
        </w:rPr>
        <w:t>N</w:t>
      </w:r>
      <w:r w:rsidRPr="00611D18">
        <w:rPr>
          <w:rFonts w:ascii="Arial" w:hAnsi="Arial" w:cs="Arial"/>
          <w:i/>
        </w:rPr>
        <w:t xml:space="preserve">eural </w:t>
      </w:r>
      <w:r w:rsidR="007B46E1">
        <w:rPr>
          <w:rFonts w:ascii="Arial" w:hAnsi="Arial" w:cs="Arial"/>
          <w:i/>
        </w:rPr>
        <w:t>N</w:t>
      </w:r>
      <w:r w:rsidRPr="00611D18">
        <w:rPr>
          <w:rFonts w:ascii="Arial" w:hAnsi="Arial" w:cs="Arial"/>
          <w:i/>
        </w:rPr>
        <w:t>etworks</w:t>
      </w:r>
      <w:r w:rsidR="007B46E1">
        <w:rPr>
          <w:rFonts w:ascii="Arial" w:hAnsi="Arial" w:cs="Arial"/>
          <w:i/>
        </w:rPr>
        <w:t xml:space="preserve"> (ANNs)</w:t>
      </w:r>
      <w:r w:rsidRPr="00611D18">
        <w:rPr>
          <w:rFonts w:ascii="Arial" w:hAnsi="Arial" w:cs="Arial"/>
          <w:i/>
        </w:rPr>
        <w:t>, to achieve the desired functionality.</w:t>
      </w:r>
      <w:r>
        <w:rPr>
          <w:rFonts w:ascii="Arial" w:hAnsi="Arial" w:cs="Arial"/>
          <w:i/>
        </w:rPr>
        <w:t xml:space="preserve"> </w:t>
      </w:r>
      <w:r w:rsidR="007B46E1">
        <w:rPr>
          <w:rFonts w:ascii="Arial" w:hAnsi="Arial" w:cs="Arial"/>
          <w:i/>
        </w:rPr>
        <w:t xml:space="preserve">Current approaches to verification and validation of these ANNs </w:t>
      </w:r>
      <w:r w:rsidR="003239FE">
        <w:rPr>
          <w:rFonts w:ascii="Arial" w:hAnsi="Arial" w:cs="Arial"/>
          <w:i/>
        </w:rPr>
        <w:t>are</w:t>
      </w:r>
      <w:r w:rsidR="007B46E1">
        <w:rPr>
          <w:rFonts w:ascii="Arial" w:hAnsi="Arial" w:cs="Arial"/>
          <w:i/>
        </w:rPr>
        <w:t xml:space="preserve"> generally either</w:t>
      </w:r>
      <w:r w:rsidR="003239FE">
        <w:rPr>
          <w:rFonts w:ascii="Arial" w:hAnsi="Arial" w:cs="Arial"/>
          <w:i/>
        </w:rPr>
        <w:t xml:space="preserve"> very</w:t>
      </w:r>
      <w:r w:rsidR="007B46E1">
        <w:rPr>
          <w:rFonts w:ascii="Arial" w:hAnsi="Arial" w:cs="Arial"/>
          <w:i/>
        </w:rPr>
        <w:t xml:space="preserve"> difficult, time consuming and/or not fully reliable. </w:t>
      </w:r>
      <w:ins w:id="5" w:author="Partha Roop" w:date="2019-02-21T17:46:00Z">
        <w:r w:rsidR="00552A95">
          <w:rPr>
            <w:rFonts w:ascii="Arial" w:hAnsi="Arial" w:cs="Arial"/>
            <w:i/>
          </w:rPr>
          <w:t xml:space="preserve">A key feature missing is related to the use of NNs in real-time systems, which demand the capability of worst case analysis. </w:t>
        </w:r>
      </w:ins>
      <w:bookmarkStart w:id="6" w:name="_GoBack"/>
      <w:bookmarkEnd w:id="6"/>
    </w:p>
    <w:p w14:paraId="21C3CA7D" w14:textId="0BCEBEC0" w:rsidR="007B46E1" w:rsidRDefault="003239FE" w:rsidP="00620E4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 new approach</w:t>
      </w:r>
      <w:r w:rsidR="001713B4">
        <w:rPr>
          <w:rFonts w:ascii="Arial" w:hAnsi="Arial" w:cs="Arial"/>
          <w:i/>
        </w:rPr>
        <w:t xml:space="preserve"> to verifiable ANNs</w:t>
      </w:r>
      <w:r>
        <w:rPr>
          <w:rFonts w:ascii="Arial" w:hAnsi="Arial" w:cs="Arial"/>
          <w:i/>
        </w:rPr>
        <w:t xml:space="preserve"> is proposed using the synchronous paradigm to introduce Synchronous</w:t>
      </w:r>
      <w:ins w:id="7" w:author="Partha Roop" w:date="2019-02-21T17:40:00Z">
        <w:r w:rsidR="00B41B54">
          <w:rPr>
            <w:rFonts w:ascii="Arial" w:hAnsi="Arial" w:cs="Arial"/>
            <w:i/>
          </w:rPr>
          <w:t xml:space="preserve"> </w:t>
        </w:r>
      </w:ins>
      <w:del w:id="8" w:author="Partha Roop" w:date="2019-02-21T17:40:00Z">
        <w:r w:rsidDel="00B41B54">
          <w:rPr>
            <w:rFonts w:ascii="Arial" w:hAnsi="Arial" w:cs="Arial"/>
            <w:i/>
          </w:rPr>
          <w:delText xml:space="preserve"> Artificial </w:delText>
        </w:r>
      </w:del>
      <w:r>
        <w:rPr>
          <w:rFonts w:ascii="Arial" w:hAnsi="Arial" w:cs="Arial"/>
          <w:i/>
        </w:rPr>
        <w:t>Neural Networks (S</w:t>
      </w:r>
      <w:del w:id="9" w:author="Partha Roop" w:date="2019-02-21T17:40:00Z">
        <w:r w:rsidDel="00B41B54">
          <w:rPr>
            <w:rFonts w:ascii="Arial" w:hAnsi="Arial" w:cs="Arial"/>
            <w:i/>
          </w:rPr>
          <w:delText>A</w:delText>
        </w:r>
      </w:del>
      <w:r>
        <w:rPr>
          <w:rFonts w:ascii="Arial" w:hAnsi="Arial" w:cs="Arial"/>
          <w:i/>
        </w:rPr>
        <w:t xml:space="preserve">NNs). </w:t>
      </w:r>
      <w:r w:rsidR="00350C7D">
        <w:rPr>
          <w:rFonts w:ascii="Arial" w:hAnsi="Arial" w:cs="Arial"/>
          <w:i/>
        </w:rPr>
        <w:t>Logical time is allocated to the operations of the S</w:t>
      </w:r>
      <w:del w:id="10" w:author="Partha Roop" w:date="2019-02-21T17:40:00Z">
        <w:r w:rsidR="00350C7D" w:rsidDel="00B41B54">
          <w:rPr>
            <w:rFonts w:ascii="Arial" w:hAnsi="Arial" w:cs="Arial"/>
            <w:i/>
          </w:rPr>
          <w:delText>A</w:delText>
        </w:r>
      </w:del>
      <w:r w:rsidR="00350C7D">
        <w:rPr>
          <w:rFonts w:ascii="Arial" w:hAnsi="Arial" w:cs="Arial"/>
          <w:i/>
        </w:rPr>
        <w:t>NNs</w:t>
      </w:r>
      <w:r w:rsidR="001713B4">
        <w:rPr>
          <w:rFonts w:ascii="Arial" w:hAnsi="Arial" w:cs="Arial"/>
          <w:i/>
        </w:rPr>
        <w:t xml:space="preserve">, providing sound compositional primitives. This enables the composition of interacting ANNs to ensure causality and determinism. </w:t>
      </w:r>
    </w:p>
    <w:p w14:paraId="0023BD4B" w14:textId="77777777" w:rsidR="005B251A" w:rsidRDefault="001713B4" w:rsidP="00620E4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 this thesis we introduce S</w:t>
      </w:r>
      <w:del w:id="11" w:author="Partha Roop" w:date="2019-02-21T17:40:00Z">
        <w:r w:rsidDel="00B41B54">
          <w:rPr>
            <w:rFonts w:ascii="Arial" w:hAnsi="Arial" w:cs="Arial"/>
            <w:i/>
          </w:rPr>
          <w:delText>A</w:delText>
        </w:r>
      </w:del>
      <w:r>
        <w:rPr>
          <w:rFonts w:ascii="Arial" w:hAnsi="Arial" w:cs="Arial"/>
          <w:i/>
        </w:rPr>
        <w:t xml:space="preserve">NNs as a new approach to the safe use of ANNs in CPS. </w:t>
      </w:r>
      <w:commentRangeStart w:id="12"/>
      <w:r w:rsidRPr="005964D3">
        <w:rPr>
          <w:rFonts w:ascii="Arial" w:hAnsi="Arial" w:cs="Arial"/>
          <w:i/>
          <w:highlight w:val="yellow"/>
          <w:rPrChange w:id="13" w:author="Partha Roop" w:date="2019-02-21T16:58:00Z">
            <w:rPr>
              <w:rFonts w:ascii="Arial" w:hAnsi="Arial" w:cs="Arial"/>
              <w:i/>
            </w:rPr>
          </w:rPrChange>
        </w:rPr>
        <w:t>We</w:t>
      </w:r>
      <w:commentRangeEnd w:id="12"/>
      <w:r w:rsidR="005964D3">
        <w:rPr>
          <w:rStyle w:val="CommentReference"/>
        </w:rPr>
        <w:commentReference w:id="12"/>
      </w:r>
      <w:r w:rsidRPr="005964D3">
        <w:rPr>
          <w:rFonts w:ascii="Arial" w:hAnsi="Arial" w:cs="Arial"/>
          <w:i/>
          <w:highlight w:val="yellow"/>
          <w:rPrChange w:id="14" w:author="Partha Roop" w:date="2019-02-21T16:58:00Z">
            <w:rPr>
              <w:rFonts w:ascii="Arial" w:hAnsi="Arial" w:cs="Arial"/>
              <w:i/>
            </w:rPr>
          </w:rPrChange>
        </w:rPr>
        <w:t xml:space="preserve"> mathematically verify these S</w:t>
      </w:r>
      <w:del w:id="15" w:author="Partha Roop" w:date="2019-02-21T17:40:00Z">
        <w:r w:rsidRPr="005964D3" w:rsidDel="00B41B54">
          <w:rPr>
            <w:rFonts w:ascii="Arial" w:hAnsi="Arial" w:cs="Arial"/>
            <w:i/>
            <w:highlight w:val="yellow"/>
            <w:rPrChange w:id="16" w:author="Partha Roop" w:date="2019-02-21T16:58:00Z">
              <w:rPr>
                <w:rFonts w:ascii="Arial" w:hAnsi="Arial" w:cs="Arial"/>
                <w:i/>
              </w:rPr>
            </w:rPrChange>
          </w:rPr>
          <w:delText>A</w:delText>
        </w:r>
      </w:del>
      <w:r w:rsidRPr="005964D3">
        <w:rPr>
          <w:rFonts w:ascii="Arial" w:hAnsi="Arial" w:cs="Arial"/>
          <w:i/>
          <w:highlight w:val="yellow"/>
          <w:rPrChange w:id="17" w:author="Partha Roop" w:date="2019-02-21T16:58:00Z">
            <w:rPr>
              <w:rFonts w:ascii="Arial" w:hAnsi="Arial" w:cs="Arial"/>
              <w:i/>
            </w:rPr>
          </w:rPrChange>
        </w:rPr>
        <w:t>NNs using formal methods</w:t>
      </w:r>
      <w:r w:rsidR="00C15E10">
        <w:rPr>
          <w:rFonts w:ascii="Arial" w:hAnsi="Arial" w:cs="Arial"/>
          <w:i/>
        </w:rPr>
        <w:t xml:space="preserve">, and when </w:t>
      </w:r>
      <w:r>
        <w:rPr>
          <w:rFonts w:ascii="Arial" w:hAnsi="Arial" w:cs="Arial"/>
          <w:i/>
        </w:rPr>
        <w:t>embedded on time predictable platforms, static analysis of these S</w:t>
      </w:r>
      <w:del w:id="18" w:author="Partha Roop" w:date="2019-02-21T17:40:00Z">
        <w:r w:rsidDel="00B41B54">
          <w:rPr>
            <w:rFonts w:ascii="Arial" w:hAnsi="Arial" w:cs="Arial"/>
            <w:i/>
          </w:rPr>
          <w:delText>A</w:delText>
        </w:r>
      </w:del>
      <w:r>
        <w:rPr>
          <w:rFonts w:ascii="Arial" w:hAnsi="Arial" w:cs="Arial"/>
          <w:i/>
        </w:rPr>
        <w:t>NNs is enabled. Additionally, we propose the combination of S</w:t>
      </w:r>
      <w:del w:id="19" w:author="Partha Roop" w:date="2019-02-21T17:40:00Z">
        <w:r w:rsidDel="00B41B54">
          <w:rPr>
            <w:rFonts w:ascii="Arial" w:hAnsi="Arial" w:cs="Arial"/>
            <w:i/>
          </w:rPr>
          <w:delText>A</w:delText>
        </w:r>
      </w:del>
      <w:r>
        <w:rPr>
          <w:rFonts w:ascii="Arial" w:hAnsi="Arial" w:cs="Arial"/>
          <w:i/>
        </w:rPr>
        <w:t>NNs and other synchronous functional components, notabl</w:t>
      </w:r>
      <w:r w:rsidR="00AE67E8">
        <w:rPr>
          <w:rFonts w:ascii="Arial" w:hAnsi="Arial" w:cs="Arial"/>
          <w:i/>
        </w:rPr>
        <w:t>y</w:t>
      </w:r>
      <w:r>
        <w:rPr>
          <w:rFonts w:ascii="Arial" w:hAnsi="Arial" w:cs="Arial"/>
          <w:i/>
        </w:rPr>
        <w:t xml:space="preserve"> Runtime Enforcement (RE), by formally defining Meta Neural Networks (MNNs). </w:t>
      </w:r>
      <w:r w:rsidR="009B4044">
        <w:rPr>
          <w:rFonts w:ascii="Arial" w:hAnsi="Arial" w:cs="Arial"/>
          <w:i/>
        </w:rPr>
        <w:t xml:space="preserve">These synchronous MNNs allow for the creation of causal, deterministic, predictable controllers </w:t>
      </w:r>
      <w:del w:id="20" w:author="Partha Roop" w:date="2019-02-21T16:56:00Z">
        <w:r w:rsidR="009B4044" w:rsidDel="005964D3">
          <w:rPr>
            <w:rFonts w:ascii="Arial" w:hAnsi="Arial" w:cs="Arial"/>
            <w:i/>
          </w:rPr>
          <w:delText xml:space="preserve">and/or plants </w:delText>
        </w:r>
      </w:del>
      <w:r w:rsidR="009B4044">
        <w:rPr>
          <w:rFonts w:ascii="Arial" w:hAnsi="Arial" w:cs="Arial"/>
          <w:i/>
        </w:rPr>
        <w:t>for CPS.</w:t>
      </w:r>
      <w:r w:rsidR="00B16C03">
        <w:rPr>
          <w:rFonts w:ascii="Arial" w:hAnsi="Arial" w:cs="Arial"/>
          <w:i/>
        </w:rPr>
        <w:t xml:space="preserve"> </w:t>
      </w:r>
    </w:p>
    <w:p w14:paraId="35678D4D" w14:textId="2D68E09A" w:rsidR="009B4044" w:rsidRPr="00611D18" w:rsidRDefault="00B16C03" w:rsidP="00620E4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ANNs for this thesis were implemented in Esterel for the design of synchronous, predictable systems. We demonstrate the efficacy of our approach by developing </w:t>
      </w:r>
      <w:r w:rsidR="005B251A">
        <w:rPr>
          <w:rFonts w:ascii="Arial" w:hAnsi="Arial" w:cs="Arial"/>
          <w:i/>
        </w:rPr>
        <w:t>CPS</w:t>
      </w:r>
      <w:r>
        <w:rPr>
          <w:rFonts w:ascii="Arial" w:hAnsi="Arial" w:cs="Arial"/>
          <w:i/>
        </w:rPr>
        <w:t xml:space="preserve"> with </w:t>
      </w:r>
      <w:r w:rsidR="00375A39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NN controllers; </w:t>
      </w:r>
      <w:r w:rsidR="005B251A">
        <w:rPr>
          <w:rFonts w:ascii="Arial" w:hAnsi="Arial" w:cs="Arial"/>
          <w:i/>
        </w:rPr>
        <w:t xml:space="preserve">ranging </w:t>
      </w:r>
      <w:r>
        <w:rPr>
          <w:rFonts w:ascii="Arial" w:hAnsi="Arial" w:cs="Arial"/>
          <w:i/>
        </w:rPr>
        <w:t xml:space="preserve">from </w:t>
      </w:r>
      <w:r w:rsidR="00375A39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NNs with 5 neurons to </w:t>
      </w:r>
      <w:r w:rsidR="00375A39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NNs with 10,000+ neurons. </w:t>
      </w:r>
      <w:r w:rsidR="00DC165A">
        <w:rPr>
          <w:rFonts w:ascii="Arial" w:hAnsi="Arial" w:cs="Arial"/>
          <w:i/>
        </w:rPr>
        <w:t xml:space="preserve">This thesis also introduces a compiler </w:t>
      </w:r>
      <w:del w:id="21" w:author="Partha Roop" w:date="2019-02-21T16:57:00Z">
        <w:r w:rsidR="00DC165A" w:rsidDel="005964D3">
          <w:rPr>
            <w:rFonts w:ascii="Arial" w:hAnsi="Arial" w:cs="Arial"/>
            <w:i/>
          </w:rPr>
          <w:delText xml:space="preserve">made </w:delText>
        </w:r>
      </w:del>
      <w:r w:rsidR="00DC165A">
        <w:rPr>
          <w:rFonts w:ascii="Arial" w:hAnsi="Arial" w:cs="Arial"/>
          <w:i/>
        </w:rPr>
        <w:t>that converts ANNs created and trained using Keras</w:t>
      </w:r>
      <w:del w:id="22" w:author="Partha Roop" w:date="2019-02-21T16:57:00Z">
        <w:r w:rsidR="00DC165A" w:rsidDel="005964D3">
          <w:rPr>
            <w:rFonts w:ascii="Arial" w:hAnsi="Arial" w:cs="Arial"/>
            <w:i/>
          </w:rPr>
          <w:delText>, Python</w:delText>
        </w:r>
      </w:del>
      <w:r w:rsidR="00DC165A">
        <w:rPr>
          <w:rFonts w:ascii="Arial" w:hAnsi="Arial" w:cs="Arial"/>
          <w:i/>
        </w:rPr>
        <w:t xml:space="preserve"> to the predictable MNNs previously introduced.</w:t>
      </w:r>
    </w:p>
    <w:p w14:paraId="5A733503" w14:textId="77777777" w:rsidR="00454181" w:rsidRDefault="00454181" w:rsidP="00620E4D">
      <w:pPr>
        <w:rPr>
          <w:rFonts w:ascii="Arial" w:hAnsi="Arial" w:cs="Arial"/>
        </w:rPr>
      </w:pPr>
    </w:p>
    <w:p w14:paraId="2B4816E3" w14:textId="288D93FE" w:rsidR="00620E4D" w:rsidRDefault="00620E4D" w:rsidP="00620E4D">
      <w:pPr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76C5A4A4" w14:textId="06186A72" w:rsidR="00611D18" w:rsidRDefault="00454181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54181">
        <w:rPr>
          <w:rFonts w:ascii="Arial" w:hAnsi="Arial" w:cs="Arial"/>
        </w:rPr>
        <w:t xml:space="preserve">Wanted to </w:t>
      </w:r>
      <w:r>
        <w:rPr>
          <w:rFonts w:ascii="Arial" w:hAnsi="Arial" w:cs="Arial"/>
        </w:rPr>
        <w:t>mention CPS.</w:t>
      </w:r>
    </w:p>
    <w:p w14:paraId="71B85394" w14:textId="0F0893C8" w:rsidR="00454181" w:rsidRDefault="00454181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Introduced the overall concept of S</w:t>
      </w:r>
      <w:del w:id="23" w:author="Partha Roop" w:date="2019-02-21T17:40:00Z">
        <w:r w:rsidDel="00B41B54"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NNs first, and what they enable.</w:t>
      </w:r>
    </w:p>
    <w:p w14:paraId="571A0891" w14:textId="07DFAFDB" w:rsidR="00454181" w:rsidRDefault="00454181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Then mentioned the combination of synchronous components, i.e. MNNs.</w:t>
      </w:r>
    </w:p>
    <w:p w14:paraId="2B6A29B8" w14:textId="3ADC5E9A" w:rsidR="00454181" w:rsidRDefault="00CA3B83" w:rsidP="00454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Mentioned Esterel and MNN2C.</w:t>
      </w:r>
    </w:p>
    <w:p w14:paraId="3326076C" w14:textId="2A99927B" w:rsidR="00CA3B83" w:rsidRDefault="00CA3B83" w:rsidP="00454181">
      <w:pPr>
        <w:pStyle w:val="ListParagraph"/>
        <w:numPr>
          <w:ilvl w:val="0"/>
          <w:numId w:val="2"/>
        </w:numPr>
        <w:rPr>
          <w:ins w:id="24" w:author="Partha Roop" w:date="2019-02-21T17:30:00Z"/>
          <w:rFonts w:ascii="Arial" w:hAnsi="Arial" w:cs="Arial"/>
        </w:rPr>
      </w:pPr>
      <w:r>
        <w:rPr>
          <w:rFonts w:ascii="Arial" w:hAnsi="Arial" w:cs="Arial"/>
        </w:rPr>
        <w:t>Mentioned what the benchmarks will be.</w:t>
      </w:r>
    </w:p>
    <w:p w14:paraId="17848266" w14:textId="4B92A1BE" w:rsidR="005964D3" w:rsidRDefault="005964D3" w:rsidP="005964D3">
      <w:pPr>
        <w:rPr>
          <w:ins w:id="25" w:author="Partha Roop" w:date="2019-02-21T17:31:00Z"/>
          <w:rFonts w:ascii="Arial" w:hAnsi="Arial" w:cs="Arial"/>
        </w:rPr>
        <w:pPrChange w:id="26" w:author="Partha Roop" w:date="2019-02-21T17:30:00Z">
          <w:pPr>
            <w:pStyle w:val="ListParagraph"/>
            <w:numPr>
              <w:numId w:val="2"/>
            </w:numPr>
            <w:ind w:hanging="360"/>
          </w:pPr>
        </w:pPrChange>
      </w:pPr>
      <w:ins w:id="27" w:author="Partha Roop" w:date="2019-02-21T17:31:00Z">
        <w:r>
          <w:rPr>
            <w:rFonts w:ascii="Arial" w:hAnsi="Arial" w:cs="Arial"/>
          </w:rPr>
          <w:t xml:space="preserve">The abstract is reasonable but incomplete. </w:t>
        </w:r>
        <w:r w:rsidR="00F60FA3">
          <w:rPr>
            <w:rFonts w:ascii="Arial" w:hAnsi="Arial" w:cs="Arial"/>
          </w:rPr>
          <w:t>You have to highlight all contributions</w:t>
        </w:r>
      </w:ins>
    </w:p>
    <w:p w14:paraId="386D1385" w14:textId="110B952E" w:rsidR="00F60FA3" w:rsidRDefault="00B41B54" w:rsidP="00F60FA3">
      <w:pPr>
        <w:pStyle w:val="ListParagraph"/>
        <w:numPr>
          <w:ilvl w:val="0"/>
          <w:numId w:val="3"/>
        </w:numPr>
        <w:rPr>
          <w:ins w:id="28" w:author="Partha Roop" w:date="2019-02-21T17:31:00Z"/>
          <w:rFonts w:ascii="Arial" w:hAnsi="Arial" w:cs="Arial"/>
        </w:rPr>
        <w:pPrChange w:id="29" w:author="Partha Roop" w:date="2019-02-21T17:31:00Z">
          <w:pPr>
            <w:pStyle w:val="ListParagraph"/>
            <w:numPr>
              <w:numId w:val="2"/>
            </w:numPr>
            <w:ind w:hanging="360"/>
          </w:pPr>
        </w:pPrChange>
      </w:pPr>
      <w:ins w:id="30" w:author="Partha Roop" w:date="2019-02-21T17:31:00Z">
        <w:r>
          <w:rPr>
            <w:rFonts w:ascii="Arial" w:hAnsi="Arial" w:cs="Arial"/>
          </w:rPr>
          <w:t>S</w:t>
        </w:r>
        <w:r w:rsidR="00F60FA3">
          <w:rPr>
            <w:rFonts w:ascii="Arial" w:hAnsi="Arial" w:cs="Arial"/>
          </w:rPr>
          <w:t>NNs that provide a synchronous semantics to NNs. This enables periodic real-time operation and facilitates static timing analysis of individual NNs.</w:t>
        </w:r>
      </w:ins>
    </w:p>
    <w:p w14:paraId="2347DC34" w14:textId="70964534" w:rsidR="00F60FA3" w:rsidRDefault="00F60FA3" w:rsidP="00F60FA3">
      <w:pPr>
        <w:pStyle w:val="ListParagraph"/>
        <w:numPr>
          <w:ilvl w:val="0"/>
          <w:numId w:val="3"/>
        </w:numPr>
        <w:rPr>
          <w:ins w:id="31" w:author="Partha Roop" w:date="2019-02-21T17:33:00Z"/>
          <w:rFonts w:ascii="Arial" w:hAnsi="Arial" w:cs="Arial"/>
        </w:rPr>
        <w:pPrChange w:id="32" w:author="Partha Roop" w:date="2019-02-21T17:31:00Z">
          <w:pPr>
            <w:pStyle w:val="ListParagraph"/>
            <w:numPr>
              <w:numId w:val="2"/>
            </w:numPr>
            <w:ind w:hanging="360"/>
          </w:pPr>
        </w:pPrChange>
      </w:pPr>
      <w:ins w:id="33" w:author="Partha Roop" w:date="2019-02-21T17:33:00Z">
        <w:r>
          <w:rPr>
            <w:rFonts w:ascii="Arial" w:hAnsi="Arial" w:cs="Arial"/>
          </w:rPr>
          <w:t xml:space="preserve">We propose meta neural networks (MNNs) as a framework for systematic composition of </w:t>
        </w:r>
      </w:ins>
      <w:ins w:id="34" w:author="Partha Roop" w:date="2019-02-21T17:34:00Z">
        <w:r>
          <w:rPr>
            <w:rFonts w:ascii="Arial" w:hAnsi="Arial" w:cs="Arial"/>
          </w:rPr>
          <w:t xml:space="preserve">multiple </w:t>
        </w:r>
      </w:ins>
      <w:ins w:id="35" w:author="Partha Roop" w:date="2019-02-21T17:33:00Z">
        <w:r>
          <w:rPr>
            <w:rFonts w:ascii="Arial" w:hAnsi="Arial" w:cs="Arial"/>
          </w:rPr>
          <w:t>NNs.</w:t>
        </w:r>
      </w:ins>
      <w:ins w:id="36" w:author="Partha Roop" w:date="2019-02-21T17:34:00Z">
        <w:r>
          <w:rPr>
            <w:rFonts w:ascii="Arial" w:hAnsi="Arial" w:cs="Arial"/>
          </w:rPr>
          <w:t xml:space="preserve"> This enables compositional system design using multiple NNs.</w:t>
        </w:r>
      </w:ins>
    </w:p>
    <w:p w14:paraId="004FE5AA" w14:textId="49106158" w:rsidR="00B41B54" w:rsidRDefault="00B41B54" w:rsidP="00B41B54">
      <w:pPr>
        <w:pStyle w:val="ListParagraph"/>
        <w:numPr>
          <w:ilvl w:val="0"/>
          <w:numId w:val="3"/>
        </w:numPr>
        <w:rPr>
          <w:ins w:id="37" w:author="Partha Roop" w:date="2019-02-21T17:37:00Z"/>
          <w:rFonts w:ascii="Arial" w:hAnsi="Arial" w:cs="Arial"/>
        </w:rPr>
        <w:pPrChange w:id="38" w:author="Partha Roop" w:date="2019-02-21T17:37:00Z">
          <w:pPr>
            <w:pStyle w:val="ListParagraph"/>
            <w:numPr>
              <w:numId w:val="2"/>
            </w:numPr>
            <w:ind w:hanging="360"/>
          </w:pPr>
        </w:pPrChange>
      </w:pPr>
      <w:ins w:id="39" w:author="Partha Roop" w:date="2019-02-21T17:35:00Z">
        <w:r>
          <w:rPr>
            <w:rFonts w:ascii="Arial" w:hAnsi="Arial" w:cs="Arial"/>
          </w:rPr>
          <w:lastRenderedPageBreak/>
          <w:t xml:space="preserve">We combine NNs with run-time enforcers, which enforce a set of desired policies by transforming the inputs and outputs suitably. These </w:t>
        </w:r>
      </w:ins>
      <w:ins w:id="40" w:author="Partha Roop" w:date="2019-02-21T17:36:00Z">
        <w:r>
          <w:rPr>
            <w:rFonts w:ascii="Arial" w:hAnsi="Arial" w:cs="Arial"/>
          </w:rPr>
          <w:t xml:space="preserve">enforced SNNs (ESNNs) are shown to </w:t>
        </w:r>
      </w:ins>
      <w:ins w:id="41" w:author="Partha Roop" w:date="2019-02-21T17:37:00Z">
        <w:r>
          <w:rPr>
            <w:rFonts w:ascii="Arial" w:hAnsi="Arial" w:cs="Arial"/>
          </w:rPr>
          <w:t xml:space="preserve">be able to effectively deal with mis-predictions so as to avoid safety violations. </w:t>
        </w:r>
      </w:ins>
    </w:p>
    <w:p w14:paraId="6898CD7F" w14:textId="578F3460" w:rsidR="00B41B54" w:rsidRDefault="00B41B54" w:rsidP="00B41B54">
      <w:pPr>
        <w:pStyle w:val="ListParagraph"/>
        <w:numPr>
          <w:ilvl w:val="0"/>
          <w:numId w:val="3"/>
        </w:numPr>
        <w:rPr>
          <w:ins w:id="42" w:author="Partha Roop" w:date="2019-02-21T17:39:00Z"/>
          <w:rFonts w:ascii="Arial" w:hAnsi="Arial" w:cs="Arial"/>
        </w:rPr>
        <w:pPrChange w:id="43" w:author="Partha Roop" w:date="2019-02-21T17:37:00Z">
          <w:pPr>
            <w:pStyle w:val="ListParagraph"/>
            <w:numPr>
              <w:numId w:val="2"/>
            </w:numPr>
            <w:ind w:hanging="360"/>
          </w:pPr>
        </w:pPrChange>
      </w:pPr>
      <w:ins w:id="44" w:author="Partha Roop" w:date="2019-02-21T17:38:00Z">
        <w:r>
          <w:rPr>
            <w:rFonts w:ascii="Arial" w:hAnsi="Arial" w:cs="Arial"/>
          </w:rPr>
          <w:t xml:space="preserve">Finally, we propose a tool that extends Keras to give it a MNN description capability. We then automatically generate C code, which are shown to perform even better than our </w:t>
        </w:r>
      </w:ins>
      <w:ins w:id="45" w:author="Partha Roop" w:date="2019-02-21T17:39:00Z">
        <w:r>
          <w:rPr>
            <w:rFonts w:ascii="Arial" w:hAnsi="Arial" w:cs="Arial"/>
          </w:rPr>
          <w:t>earlier</w:t>
        </w:r>
      </w:ins>
      <w:ins w:id="46" w:author="Partha Roop" w:date="2019-02-21T17:38:00Z">
        <w:r>
          <w:rPr>
            <w:rFonts w:ascii="Arial" w:hAnsi="Arial" w:cs="Arial"/>
          </w:rPr>
          <w:t xml:space="preserve"> </w:t>
        </w:r>
      </w:ins>
      <w:ins w:id="47" w:author="Partha Roop" w:date="2019-02-21T17:39:00Z">
        <w:r>
          <w:rPr>
            <w:rFonts w:ascii="Arial" w:hAnsi="Arial" w:cs="Arial"/>
          </w:rPr>
          <w:t>MNN implementations using Esterel.</w:t>
        </w:r>
      </w:ins>
    </w:p>
    <w:p w14:paraId="721CD7C9" w14:textId="77777777" w:rsidR="00B41B54" w:rsidRPr="00B41B54" w:rsidRDefault="00B41B54" w:rsidP="00B41B54">
      <w:pPr>
        <w:rPr>
          <w:rFonts w:ascii="Arial" w:hAnsi="Arial" w:cs="Arial"/>
          <w:rPrChange w:id="48" w:author="Partha Roop" w:date="2019-02-21T17:39:00Z">
            <w:rPr/>
          </w:rPrChange>
        </w:rPr>
        <w:pPrChange w:id="49" w:author="Partha Roop" w:date="2019-02-21T17:39:00Z">
          <w:pPr>
            <w:pStyle w:val="ListParagraph"/>
            <w:numPr>
              <w:numId w:val="2"/>
            </w:numPr>
            <w:ind w:hanging="360"/>
          </w:pPr>
        </w:pPrChange>
      </w:pPr>
    </w:p>
    <w:p w14:paraId="31C089CA" w14:textId="44987A03" w:rsidR="00611D18" w:rsidRPr="00620E4D" w:rsidRDefault="00611D18" w:rsidP="00611D18">
      <w:pPr>
        <w:rPr>
          <w:rFonts w:ascii="Arial" w:hAnsi="Arial" w:cs="Arial"/>
        </w:rPr>
      </w:pPr>
    </w:p>
    <w:sectPr w:rsidR="00611D18" w:rsidRPr="0062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Partha Roop" w:date="2019-02-21T16:58:00Z" w:initials="MOU">
    <w:p w14:paraId="4256D052" w14:textId="0CE71104" w:rsidR="005964D3" w:rsidRDefault="005964D3">
      <w:pPr>
        <w:pStyle w:val="CommentText"/>
      </w:pPr>
      <w:r>
        <w:rPr>
          <w:rStyle w:val="CommentReference"/>
        </w:rPr>
        <w:annotationRef/>
      </w:r>
      <w:r>
        <w:t xml:space="preserve">Where is this done?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56D0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6D052" w16cid:durableId="201957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209E9"/>
    <w:multiLevelType w:val="hybridMultilevel"/>
    <w:tmpl w:val="B3EACD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D6E16"/>
    <w:multiLevelType w:val="hybridMultilevel"/>
    <w:tmpl w:val="A224B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814AF"/>
    <w:multiLevelType w:val="hybridMultilevel"/>
    <w:tmpl w:val="5A12D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rtha Roop">
    <w15:presenceInfo w15:providerId="None" w15:userId="Partha Ro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7"/>
    <w:rsid w:val="001713B4"/>
    <w:rsid w:val="003239FE"/>
    <w:rsid w:val="00350C7D"/>
    <w:rsid w:val="00375A39"/>
    <w:rsid w:val="003B7CC7"/>
    <w:rsid w:val="00404B6F"/>
    <w:rsid w:val="00454181"/>
    <w:rsid w:val="0046044D"/>
    <w:rsid w:val="00552A95"/>
    <w:rsid w:val="005964D3"/>
    <w:rsid w:val="005B251A"/>
    <w:rsid w:val="00611D18"/>
    <w:rsid w:val="00620E4D"/>
    <w:rsid w:val="007B259E"/>
    <w:rsid w:val="007B46E1"/>
    <w:rsid w:val="0098391D"/>
    <w:rsid w:val="009B4044"/>
    <w:rsid w:val="00AE67E8"/>
    <w:rsid w:val="00B16C03"/>
    <w:rsid w:val="00B41B54"/>
    <w:rsid w:val="00C15E10"/>
    <w:rsid w:val="00CA3B83"/>
    <w:rsid w:val="00D42E0C"/>
    <w:rsid w:val="00DC165A"/>
    <w:rsid w:val="00E8195F"/>
    <w:rsid w:val="00F6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DA0"/>
  <w15:chartTrackingRefBased/>
  <w15:docId w15:val="{58094386-B51F-441A-B614-A5FBEA1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D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D3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6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4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472</Words>
  <Characters>2771</Characters>
  <Application>Microsoft Office Word</Application>
  <DocSecurity>0</DocSecurity>
  <Lines>43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Monadjem</dc:creator>
  <cp:keywords/>
  <dc:description/>
  <cp:lastModifiedBy>Partha Roop</cp:lastModifiedBy>
  <cp:revision>18</cp:revision>
  <dcterms:created xsi:type="dcterms:W3CDTF">2019-02-21T02:56:00Z</dcterms:created>
  <dcterms:modified xsi:type="dcterms:W3CDTF">2019-02-21T04:47:00Z</dcterms:modified>
</cp:coreProperties>
</file>